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53528869"/>
        <w:docPartObj>
          <w:docPartGallery w:val="Cover Pages"/>
          <w:docPartUnique/>
        </w:docPartObj>
      </w:sdtPr>
      <w:sdtContent>
        <w:p w14:paraId="3AF116C1" w14:textId="48070E15" w:rsidR="0080340D" w:rsidRDefault="008034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E02CA78" wp14:editId="5C1E4E0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2DF8594" w14:textId="721BFDF9" w:rsidR="0080340D" w:rsidRDefault="00D67FED" w:rsidP="0080340D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Thomas Handley</w:t>
                                      </w:r>
                                    </w:p>
                                  </w:sdtContent>
                                </w:sdt>
                                <w:p w14:paraId="64145AED" w14:textId="29889AFD" w:rsidR="0080340D" w:rsidRDefault="00000000" w:rsidP="0080340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D67FE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22014910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C64602E" w14:textId="33EBFA3B" w:rsidR="0080340D" w:rsidRDefault="0080340D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Game Engine Creation</w:t>
                                      </w:r>
                                    </w:p>
                                  </w:sdtContent>
                                </w:sdt>
                                <w:p w14:paraId="7EEB878A" w14:textId="0307E1B3" w:rsidR="0080340D" w:rsidRPr="0080340D" w:rsidRDefault="0080340D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</w:pPr>
                                  <w:r w:rsidRPr="0080340D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w:t>Critical Reflection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E02CA7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2DF8594" w14:textId="721BFDF9" w:rsidR="0080340D" w:rsidRDefault="00D67FED" w:rsidP="0080340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Thomas Handley</w:t>
                                </w:r>
                              </w:p>
                            </w:sdtContent>
                          </w:sdt>
                          <w:p w14:paraId="64145AED" w14:textId="29889AFD" w:rsidR="0080340D" w:rsidRDefault="00000000" w:rsidP="0080340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D67FED">
                                  <w:rPr>
                                    <w:caps/>
                                    <w:color w:val="FFFFFF" w:themeColor="background1"/>
                                  </w:rPr>
                                  <w:t>22014910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C64602E" w14:textId="33EBFA3B" w:rsidR="0080340D" w:rsidRDefault="0080340D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Game Engine Creation</w:t>
                                </w:r>
                              </w:p>
                            </w:sdtContent>
                          </w:sdt>
                          <w:p w14:paraId="7EEB878A" w14:textId="0307E1B3" w:rsidR="0080340D" w:rsidRPr="0080340D" w:rsidRDefault="0080340D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48"/>
                                <w:szCs w:val="48"/>
                              </w:rPr>
                            </w:pPr>
                            <w:r w:rsidRPr="0080340D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48"/>
                                <w:szCs w:val="48"/>
                              </w:rPr>
                              <w:t>Critical Reflection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CDB59E3" w14:textId="11A587F1" w:rsidR="0080340D" w:rsidDel="0036476A" w:rsidRDefault="0080340D">
          <w:pPr>
            <w:rPr>
              <w:del w:id="0" w:author="HANDLEY Tommy" w:date="2023-05-11T13:19:00Z"/>
            </w:rPr>
          </w:pPr>
          <w:r>
            <w:br w:type="page"/>
          </w:r>
        </w:p>
      </w:sdtContent>
    </w:sdt>
    <w:p w14:paraId="3A31E016" w14:textId="77777777" w:rsidR="0080340D" w:rsidDel="009760BC" w:rsidRDefault="0080340D" w:rsidP="0036476A">
      <w:pPr>
        <w:rPr>
          <w:del w:id="1" w:author="HANDLEY Tommy" w:date="2023-05-11T13:18:00Z"/>
        </w:rPr>
      </w:pPr>
    </w:p>
    <w:p w14:paraId="771CE48D" w14:textId="77777777" w:rsidR="0080340D" w:rsidDel="0036476A" w:rsidRDefault="0080340D">
      <w:pPr>
        <w:rPr>
          <w:del w:id="2" w:author="HANDLEY Tommy" w:date="2023-05-11T13:19:00Z"/>
        </w:rPr>
      </w:pPr>
    </w:p>
    <w:p w14:paraId="7B94BD8D" w14:textId="41653A9E" w:rsidR="0080340D" w:rsidDel="0036476A" w:rsidRDefault="0080340D">
      <w:pPr>
        <w:rPr>
          <w:del w:id="3" w:author="HANDLEY Tommy" w:date="2023-05-11T13:19:00Z"/>
        </w:rPr>
      </w:pPr>
    </w:p>
    <w:p w14:paraId="0F6F2EE4" w14:textId="77777777" w:rsidR="0080340D" w:rsidRDefault="0080340D" w:rsidP="0080340D">
      <w:pPr>
        <w:pStyle w:val="Heading1"/>
      </w:pPr>
      <w:r>
        <w:t>Glossary</w:t>
      </w:r>
    </w:p>
    <w:p w14:paraId="77BB6A54" w14:textId="6AA1E406" w:rsidR="0080340D" w:rsidRDefault="00D67FED" w:rsidP="00D455D5">
      <w:pPr>
        <w:rPr>
          <w:color w:val="FF0000"/>
        </w:rPr>
      </w:pPr>
      <w:r>
        <w:rPr>
          <w:color w:val="FF0000"/>
        </w:rPr>
        <w:t>SDL</w:t>
      </w:r>
      <w:r>
        <w:rPr>
          <w:color w:val="FF0000"/>
        </w:rPr>
        <w:br/>
        <w:t>C++</w:t>
      </w:r>
      <w:r>
        <w:rPr>
          <w:color w:val="FF0000"/>
        </w:rPr>
        <w:br/>
        <w:t>Mario</w:t>
      </w:r>
      <w:r>
        <w:rPr>
          <w:color w:val="FF0000"/>
        </w:rPr>
        <w:br/>
        <w:t>Luigi</w:t>
      </w:r>
      <w:r>
        <w:rPr>
          <w:color w:val="FF0000"/>
        </w:rPr>
        <w:br/>
      </w:r>
      <w:proofErr w:type="spellStart"/>
      <w:r>
        <w:rPr>
          <w:color w:val="FF0000"/>
        </w:rPr>
        <w:t>Koopa</w:t>
      </w:r>
      <w:proofErr w:type="spellEnd"/>
    </w:p>
    <w:p w14:paraId="7AED1958" w14:textId="77777777" w:rsidR="001B1905" w:rsidRDefault="001B1905" w:rsidP="001B1905">
      <w:pPr>
        <w:pStyle w:val="Heading1"/>
      </w:pPr>
      <w:r>
        <w:t>Introduction</w:t>
      </w:r>
    </w:p>
    <w:p w14:paraId="669588E2" w14:textId="6798BAC6" w:rsidR="00E7790B" w:rsidRDefault="00D4023B" w:rsidP="001B1905">
      <w:pPr>
        <w:rPr>
          <w:color w:val="FF0000"/>
        </w:rPr>
      </w:pPr>
      <w:r w:rsidRPr="0036476A">
        <w:rPr>
          <w:color w:val="000000" w:themeColor="text1"/>
        </w:rPr>
        <w:t xml:space="preserve">This report hopes to highlight my experiences </w:t>
      </w:r>
      <w:r w:rsidR="009760BC">
        <w:rPr>
          <w:color w:val="000000" w:themeColor="text1"/>
        </w:rPr>
        <w:t>with GEC semester 2. I faced many challenges within this semester, such as no previous experience with SDL.</w:t>
      </w:r>
    </w:p>
    <w:p w14:paraId="308F0D38" w14:textId="77777777" w:rsidR="00D455D5" w:rsidRDefault="00D455D5">
      <w:pPr>
        <w:rPr>
          <w:color w:val="FF0000"/>
        </w:rPr>
      </w:pPr>
      <w:del w:id="4" w:author="HANDLEY Tommy" w:date="2023-05-11T13:17:00Z">
        <w:r w:rsidDel="009760BC">
          <w:rPr>
            <w:color w:val="FF0000"/>
          </w:rPr>
          <w:br w:type="page"/>
        </w:r>
      </w:del>
    </w:p>
    <w:p w14:paraId="474F371A" w14:textId="22CAE8B0" w:rsidR="00D455D5" w:rsidRDefault="00D455D5" w:rsidP="00D455D5">
      <w:pPr>
        <w:pStyle w:val="Heading1"/>
        <w:numPr>
          <w:ilvl w:val="0"/>
          <w:numId w:val="1"/>
        </w:numPr>
      </w:pPr>
      <w:r>
        <w:lastRenderedPageBreak/>
        <w:t>Critical Reflection</w:t>
      </w:r>
    </w:p>
    <w:p w14:paraId="55B8547A" w14:textId="77777777" w:rsidR="00E7790B" w:rsidRDefault="00E7790B" w:rsidP="00E7790B"/>
    <w:p w14:paraId="25CA31F2" w14:textId="04B35F3C" w:rsidR="00E7790B" w:rsidRDefault="00AA4878" w:rsidP="00E7790B">
      <w:r>
        <w:t xml:space="preserve">Overall, this project was very difficult to understand, and a lot of challenges were </w:t>
      </w:r>
      <w:r w:rsidR="0073676A">
        <w:t>posed as the completion of the project was neared. This was a result of unclear documentation</w:t>
      </w:r>
      <w:r w:rsidR="00E562C6">
        <w:t>; there was little to no explanation on why something worked</w:t>
      </w:r>
      <w:r w:rsidR="00170465">
        <w:t>, only that it did work</w:t>
      </w:r>
      <w:r w:rsidR="00E562C6">
        <w:t>,</w:t>
      </w:r>
      <w:r w:rsidR="0073676A">
        <w:t xml:space="preserve"> and an unfamiliarity with the </w:t>
      </w:r>
      <w:r w:rsidR="00E562C6">
        <w:t xml:space="preserve">graphics library used, SDL. </w:t>
      </w:r>
    </w:p>
    <w:p w14:paraId="44799F99" w14:textId="1309CB6F" w:rsidR="00E7790B" w:rsidRDefault="00E562C6" w:rsidP="00E7790B">
      <w:r>
        <w:t>My poor understanding of SDL led to a lot of misunderstandings when it came to coding the project, such as</w:t>
      </w:r>
      <w:r w:rsidR="00EF572A">
        <w:t xml:space="preserve"> having a check to hit a ceiling be placed at the player’s feet, or having gravity activate when the player was touching solid objects only.</w:t>
      </w:r>
    </w:p>
    <w:p w14:paraId="74E94CA5" w14:textId="5C98F020" w:rsidR="00EF572A" w:rsidRPr="00E7790B" w:rsidRDefault="00EF572A" w:rsidP="00E7790B">
      <w:r>
        <w:t>In the future, I will mak</w:t>
      </w:r>
      <w:r w:rsidR="00170465">
        <w:t>e sure I properly understand the underlying concepts of the engine I am asked to build in.</w:t>
      </w:r>
    </w:p>
    <w:p w14:paraId="3D8E9A86" w14:textId="77777777" w:rsidR="00D455D5" w:rsidRPr="00D455D5" w:rsidRDefault="00D455D5" w:rsidP="00D455D5"/>
    <w:p w14:paraId="6E1DB6A5" w14:textId="4956563B" w:rsidR="00D455D5" w:rsidRDefault="00D455D5" w:rsidP="00D455D5">
      <w:pPr>
        <w:pStyle w:val="Heading2"/>
      </w:pPr>
      <w:r>
        <w:t>1.1</w:t>
      </w:r>
      <w:r>
        <w:tab/>
        <w:t>Using GitHub as Source Control</w:t>
      </w:r>
    </w:p>
    <w:p w14:paraId="1036E9E2" w14:textId="25B72B6A" w:rsidR="00D455D5" w:rsidRDefault="00D455D5" w:rsidP="00D455D5"/>
    <w:p w14:paraId="1963BF5E" w14:textId="35A2D117" w:rsidR="008C25B2" w:rsidRDefault="008C25B2" w:rsidP="00D455D5">
      <w:r>
        <w:t>GitHub as a form of Source Control is a useful method of keeping the project safe and saved correctly. I will continue using GitHub as source control.</w:t>
      </w:r>
    </w:p>
    <w:p w14:paraId="01EFE8F7" w14:textId="77777777" w:rsidR="008C25B2" w:rsidRDefault="008C25B2" w:rsidP="00D455D5"/>
    <w:p w14:paraId="7F0950B4" w14:textId="5B473B54" w:rsidR="00D455D5" w:rsidRDefault="00D455D5" w:rsidP="00D455D5">
      <w:pPr>
        <w:pStyle w:val="Heading2"/>
      </w:pPr>
      <w:r>
        <w:t>1.2</w:t>
      </w:r>
      <w:r>
        <w:tab/>
      </w:r>
      <w:r w:rsidR="00262E83">
        <w:t>Deve</w:t>
      </w:r>
      <w:r w:rsidR="00AB293E">
        <w:t>lopment process</w:t>
      </w:r>
    </w:p>
    <w:p w14:paraId="1C11BD56" w14:textId="77777777" w:rsidR="008C25B2" w:rsidRDefault="008C25B2" w:rsidP="008C25B2"/>
    <w:p w14:paraId="69899556" w14:textId="19517BAD" w:rsidR="008C25B2" w:rsidRPr="008C25B2" w:rsidRDefault="008C25B2" w:rsidP="008C25B2">
      <w:r>
        <w:t>The development process used in this project was quite good, I believe, as the process used was to immediately write the delete statements after</w:t>
      </w:r>
      <w:r w:rsidR="00D4023B">
        <w:t xml:space="preserve"> writing new statements to ensure no memory leaks are caused.</w:t>
      </w:r>
    </w:p>
    <w:p w14:paraId="2B16B089" w14:textId="207F43E6" w:rsidR="00BD2E6B" w:rsidRDefault="00BD2E6B" w:rsidP="00BD2E6B"/>
    <w:p w14:paraId="4D5C9703" w14:textId="5E82F3D5" w:rsidR="00BD2E6B" w:rsidRDefault="00BD2E6B" w:rsidP="00BD2E6B">
      <w:pPr>
        <w:pStyle w:val="Heading2"/>
      </w:pPr>
      <w:r>
        <w:t>1.3</w:t>
      </w:r>
      <w:r>
        <w:tab/>
        <w:t>Collision Detection</w:t>
      </w:r>
    </w:p>
    <w:p w14:paraId="119BA759" w14:textId="1B6FC1EC" w:rsidR="00CF3606" w:rsidRDefault="00CF3606" w:rsidP="00CF3606"/>
    <w:p w14:paraId="32DFAF5C" w14:textId="23F843A6" w:rsidR="00954B5E" w:rsidRPr="00954B5E" w:rsidDel="009760BC" w:rsidRDefault="00D4023B" w:rsidP="00954B5E">
      <w:pPr>
        <w:rPr>
          <w:del w:id="5" w:author="HANDLEY Tommy" w:date="2023-05-11T13:17:00Z"/>
        </w:rPr>
      </w:pPr>
      <w:r>
        <w:t>The collision detection was created by making a rectangle and checking if it intersected with other rectangles.</w:t>
      </w:r>
    </w:p>
    <w:p w14:paraId="3F0569C5" w14:textId="7B479756" w:rsidR="008C0F6E" w:rsidDel="009760BC" w:rsidRDefault="008C0F6E">
      <w:pPr>
        <w:rPr>
          <w:del w:id="6" w:author="HANDLEY Tommy" w:date="2023-05-11T13:19:00Z"/>
        </w:rPr>
      </w:pPr>
      <w:del w:id="7" w:author="HANDLEY Tommy" w:date="2023-05-11T13:17:00Z">
        <w:r w:rsidDel="009760BC">
          <w:br w:type="page"/>
        </w:r>
      </w:del>
      <w:ins w:id="8" w:author="HANDLEY Tommy" w:date="2023-05-11T13:19:00Z">
        <w:r w:rsidR="0036476A">
          <w:lastRenderedPageBreak/>
          <w:t xml:space="preserve"> </w:t>
        </w:r>
      </w:ins>
    </w:p>
    <w:p w14:paraId="151FF2CB" w14:textId="2FDB36A4" w:rsidR="008C0F6E" w:rsidRPr="008C0F6E" w:rsidRDefault="008C0F6E" w:rsidP="009760BC">
      <w:pPr>
        <w:pPrChange w:id="9" w:author="HANDLEY Tommy" w:date="2023-05-11T13:19:00Z">
          <w:pPr>
            <w:pStyle w:val="Heading1"/>
          </w:pPr>
        </w:pPrChange>
      </w:pPr>
      <w:r>
        <w:t>Conclusion</w:t>
      </w:r>
    </w:p>
    <w:p w14:paraId="2F845E3A" w14:textId="3F2AC98B" w:rsidR="00FE70FD" w:rsidRPr="00FE70FD" w:rsidRDefault="009760BC" w:rsidP="009760BC">
      <w:pPr>
        <w:pStyle w:val="Heading2"/>
        <w:pPrChange w:id="10" w:author="HANDLEY Tommy" w:date="2023-05-11T13:17:00Z">
          <w:pPr>
            <w:pStyle w:val="Heading1"/>
          </w:pPr>
        </w:pPrChange>
      </w:pPr>
      <w:r>
        <w:t>In conclusion, I think this module I could’ve done better in, if I understood SDL before starting.</w:t>
      </w:r>
    </w:p>
    <w:sectPr w:rsidR="00FE70FD" w:rsidRPr="00FE70FD" w:rsidSect="0080340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C7F16"/>
    <w:multiLevelType w:val="multilevel"/>
    <w:tmpl w:val="69508BC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83143572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NDLEY Tommy">
    <w15:presenceInfo w15:providerId="AD" w15:userId="S::h014910m@student.staffs.ac.uk::ca530fde-5422-4660-9878-bccd783c3a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1MzQ3MjcxNzAwMzVU0lEKTi0uzszPAykwrAUArUjbSywAAAA="/>
  </w:docVars>
  <w:rsids>
    <w:rsidRoot w:val="0080340D"/>
    <w:rsid w:val="00046A17"/>
    <w:rsid w:val="0006325D"/>
    <w:rsid w:val="00170465"/>
    <w:rsid w:val="001B1905"/>
    <w:rsid w:val="001D2D87"/>
    <w:rsid w:val="001F0566"/>
    <w:rsid w:val="00262E83"/>
    <w:rsid w:val="002B184C"/>
    <w:rsid w:val="0036476A"/>
    <w:rsid w:val="003B2E8A"/>
    <w:rsid w:val="003B4B12"/>
    <w:rsid w:val="00413EEB"/>
    <w:rsid w:val="0073676A"/>
    <w:rsid w:val="0077342C"/>
    <w:rsid w:val="0080340D"/>
    <w:rsid w:val="0089777A"/>
    <w:rsid w:val="008C0F6E"/>
    <w:rsid w:val="008C25B2"/>
    <w:rsid w:val="00921C6B"/>
    <w:rsid w:val="00954B5E"/>
    <w:rsid w:val="009760BC"/>
    <w:rsid w:val="00AA4878"/>
    <w:rsid w:val="00AB293E"/>
    <w:rsid w:val="00BD2E6B"/>
    <w:rsid w:val="00BF39E6"/>
    <w:rsid w:val="00CD2716"/>
    <w:rsid w:val="00CF3606"/>
    <w:rsid w:val="00D05467"/>
    <w:rsid w:val="00D4023B"/>
    <w:rsid w:val="00D455D5"/>
    <w:rsid w:val="00D67FED"/>
    <w:rsid w:val="00E562C6"/>
    <w:rsid w:val="00E7790B"/>
    <w:rsid w:val="00EF572A"/>
    <w:rsid w:val="00F727DA"/>
    <w:rsid w:val="00F97BBD"/>
    <w:rsid w:val="00FE70FD"/>
    <w:rsid w:val="4B81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DE2AC"/>
  <w15:chartTrackingRefBased/>
  <w15:docId w15:val="{E80848B8-8399-42F3-BC04-53D863CE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42C"/>
  </w:style>
  <w:style w:type="paragraph" w:styleId="Heading1">
    <w:name w:val="heading 1"/>
    <w:basedOn w:val="Normal"/>
    <w:next w:val="Normal"/>
    <w:link w:val="Heading1Char"/>
    <w:uiPriority w:val="9"/>
    <w:qFormat/>
    <w:rsid w:val="008034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5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27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0340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0340D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034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0340D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455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27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13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760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9390D538F7EE448203A8C6D3CD91D4" ma:contentTypeVersion="16" ma:contentTypeDescription="Create a new document." ma:contentTypeScope="" ma:versionID="5378105793d36bdcff32665af4766295">
  <xsd:schema xmlns:xsd="http://www.w3.org/2001/XMLSchema" xmlns:xs="http://www.w3.org/2001/XMLSchema" xmlns:p="http://schemas.microsoft.com/office/2006/metadata/properties" xmlns:ns2="48a12daf-7843-4cc8-8533-459945ace6ce" xmlns:ns3="6a3747f7-2a82-4cdb-b0b8-f75252427fe9" targetNamespace="http://schemas.microsoft.com/office/2006/metadata/properties" ma:root="true" ma:fieldsID="824e3a3eb10ee9911af8e61d75deda1f" ns2:_="" ns3:_="">
    <xsd:import namespace="48a12daf-7843-4cc8-8533-459945ace6ce"/>
    <xsd:import namespace="6a3747f7-2a82-4cdb-b0b8-f75252427f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a12daf-7843-4cc8-8533-459945ace6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151cd1a-81c0-4f7e-8bca-7c9d41dcf3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3747f7-2a82-4cdb-b0b8-f75252427fe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4e76849-6a66-4db8-bda7-2613bd8a93e9}" ma:internalName="TaxCatchAll" ma:showField="CatchAllData" ma:web="6a3747f7-2a82-4cdb-b0b8-f75252427f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8a12daf-7843-4cc8-8533-459945ace6ce">
      <Terms xmlns="http://schemas.microsoft.com/office/infopath/2007/PartnerControls"/>
    </lcf76f155ced4ddcb4097134ff3c332f>
    <TaxCatchAll xmlns="6a3747f7-2a82-4cdb-b0b8-f75252427fe9" xsi:nil="true"/>
  </documentManagement>
</p:properties>
</file>

<file path=customXml/itemProps1.xml><?xml version="1.0" encoding="utf-8"?>
<ds:datastoreItem xmlns:ds="http://schemas.openxmlformats.org/officeDocument/2006/customXml" ds:itemID="{4E3C72E6-496E-4B08-813C-1BB7421607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393C13-825C-44EE-A9C8-3E328D00CB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a12daf-7843-4cc8-8533-459945ace6ce"/>
    <ds:schemaRef ds:uri="6a3747f7-2a82-4cdb-b0b8-f75252427f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DB3A04-0609-4972-AA8D-D73F1DFF4E6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E2BD1B4-BD68-403E-9C3F-BE4242A677EB}">
  <ds:schemaRefs>
    <ds:schemaRef ds:uri="http://schemas.microsoft.com/office/2006/metadata/properties"/>
    <ds:schemaRef ds:uri="http://schemas.microsoft.com/office/infopath/2007/PartnerControls"/>
    <ds:schemaRef ds:uri="48a12daf-7843-4cc8-8533-459945ace6ce"/>
    <ds:schemaRef ds:uri="6a3747f7-2a82-4cdb-b0b8-f75252427fe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Engine Creation</vt:lpstr>
    </vt:vector>
  </TitlesOfParts>
  <Company>22014910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Engine Creation</dc:title>
  <dc:subject/>
  <dc:creator>Thomas Handley</dc:creator>
  <cp:keywords/>
  <dc:description/>
  <cp:lastModifiedBy>HANDLEY Tommy</cp:lastModifiedBy>
  <cp:revision>4</cp:revision>
  <dcterms:created xsi:type="dcterms:W3CDTF">2023-05-11T10:18:00Z</dcterms:created>
  <dcterms:modified xsi:type="dcterms:W3CDTF">2023-05-11T12:19:00Z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0x0101009B9390D538F7EE448203A8C6D3CD91D4</vt:lpwstr>
  </property>
</Properties>
</file>